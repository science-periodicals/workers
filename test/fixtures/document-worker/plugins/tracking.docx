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75B4C" w14:textId="77777777" w:rsidR="00EA31AA" w:rsidRDefault="00EA31AA" w:rsidP="00EA31AA">
      <w:pPr>
        <w:pStyle w:val="Heading1"/>
        <w:rPr>
          <w:lang w:val="en-US"/>
        </w:rPr>
      </w:pPr>
      <w:r>
        <w:rPr>
          <w:lang w:val="en-US"/>
        </w:rPr>
        <w:t>Tracking is hop-less</w:t>
      </w:r>
    </w:p>
    <w:p w14:paraId="39262B68" w14:textId="77777777" w:rsidR="00EA31AA" w:rsidRDefault="00EA31AA" w:rsidP="00EA31AA">
      <w:pPr>
        <w:rPr>
          <w:lang w:val="en-US"/>
        </w:rPr>
      </w:pPr>
    </w:p>
    <w:p w14:paraId="085C027C" w14:textId="77777777" w:rsidR="00EA31AA" w:rsidRDefault="00EA31AA" w:rsidP="00EA31AA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4CD81062" w14:textId="7643EFD3" w:rsidR="00EA31AA" w:rsidRDefault="00EA31AA" w:rsidP="00EA31AA">
      <w:pPr>
        <w:rPr>
          <w:lang w:val="en-US"/>
        </w:rPr>
      </w:pPr>
      <w:r>
        <w:rPr>
          <w:lang w:val="en-US"/>
        </w:rPr>
        <w:t>This paragraph has a deletion</w:t>
      </w:r>
      <w:del w:id="0" w:author="Robin Berjon" w:date="2017-05-10T14:25:00Z">
        <w:r w:rsidDel="00920B8E">
          <w:rPr>
            <w:lang w:val="en-US"/>
          </w:rPr>
          <w:delText xml:space="preserve"> a bit removed</w:delText>
        </w:r>
      </w:del>
      <w:r>
        <w:rPr>
          <w:lang w:val="en-US"/>
        </w:rPr>
        <w:t>.</w:t>
      </w:r>
    </w:p>
    <w:p w14:paraId="17F9686E" w14:textId="77777777" w:rsidR="00EA31AA" w:rsidRDefault="00EA31AA" w:rsidP="00EA31AA">
      <w:pPr>
        <w:rPr>
          <w:lang w:val="en-US"/>
        </w:rPr>
      </w:pPr>
    </w:p>
    <w:p w14:paraId="5627FBDB" w14:textId="589564AC" w:rsidR="00EA31AA" w:rsidRDefault="00EA31AA" w:rsidP="00EA31AA">
      <w:pPr>
        <w:rPr>
          <w:lang w:val="en-US"/>
        </w:rPr>
      </w:pPr>
      <w:r>
        <w:rPr>
          <w:lang w:val="en-US"/>
        </w:rPr>
        <w:t>This paragraph has an addition</w:t>
      </w:r>
      <w:ins w:id="1" w:author="Robin Berjon" w:date="2017-05-10T14:25:00Z">
        <w:r w:rsidR="00920B8E">
          <w:rPr>
            <w:lang w:val="en-US"/>
          </w:rPr>
          <w:t xml:space="preserve"> and something added</w:t>
        </w:r>
      </w:ins>
      <w:r>
        <w:rPr>
          <w:lang w:val="en-US"/>
        </w:rPr>
        <w:t>.</w:t>
      </w:r>
    </w:p>
    <w:p w14:paraId="56F5EDBA" w14:textId="77777777" w:rsidR="00EA31AA" w:rsidRDefault="00EA31AA" w:rsidP="00EA31AA">
      <w:pPr>
        <w:rPr>
          <w:lang w:val="en-US"/>
        </w:rPr>
      </w:pPr>
    </w:p>
    <w:p w14:paraId="33ADEB5D" w14:textId="77777777" w:rsidR="00EA31AA" w:rsidRPr="00EA31AA" w:rsidRDefault="00EA31AA" w:rsidP="00EA31AA">
      <w:pPr>
        <w:rPr>
          <w:lang w:val="en-US"/>
        </w:rPr>
      </w:pPr>
      <w:r>
        <w:rPr>
          <w:lang w:val="en-US"/>
        </w:rPr>
        <w:t xml:space="preserve">This paragraph has </w:t>
      </w:r>
      <w:commentRangeStart w:id="2"/>
      <w:r>
        <w:rPr>
          <w:lang w:val="en-US"/>
        </w:rPr>
        <w:t>a</w:t>
      </w:r>
      <w:commentRangeEnd w:id="2"/>
      <w:r w:rsidR="00920B8E">
        <w:rPr>
          <w:rStyle w:val="CommentReference"/>
        </w:rPr>
        <w:commentReference w:id="2"/>
      </w:r>
      <w:r>
        <w:rPr>
          <w:lang w:val="en-US"/>
        </w:rPr>
        <w:t xml:space="preserve"> comment.</w:t>
      </w:r>
    </w:p>
    <w:p w14:paraId="322B0CC1" w14:textId="77777777" w:rsidR="00EA31AA" w:rsidRPr="00EA31AA" w:rsidRDefault="00EA31AA">
      <w:pPr>
        <w:rPr>
          <w:lang w:val="en-US"/>
        </w:rPr>
      </w:pPr>
    </w:p>
    <w:sectPr w:rsidR="00EA31AA" w:rsidRPr="00EA31AA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obin Berjon" w:date="2017-05-10T14:25:00Z" w:initials="RB">
    <w:p w14:paraId="6CFCD7C0" w14:textId="4FD68540" w:rsidR="00920B8E" w:rsidRDefault="00920B8E">
      <w:pPr>
        <w:pStyle w:val="CommentText"/>
      </w:pPr>
      <w:r>
        <w:rPr>
          <w:rStyle w:val="CommentReference"/>
        </w:rPr>
        <w:annotationRef/>
      </w:r>
      <w:r>
        <w:t>I would like to interject!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FCD7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AA"/>
    <w:rsid w:val="000A598A"/>
    <w:rsid w:val="001A62BC"/>
    <w:rsid w:val="00920B8E"/>
    <w:rsid w:val="00951AC7"/>
    <w:rsid w:val="00CA12B3"/>
    <w:rsid w:val="00CE2F80"/>
    <w:rsid w:val="00E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B09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EA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B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8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0B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B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B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B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2</cp:revision>
  <dcterms:created xsi:type="dcterms:W3CDTF">2017-05-10T18:23:00Z</dcterms:created>
  <dcterms:modified xsi:type="dcterms:W3CDTF">2017-05-10T18:25:00Z</dcterms:modified>
</cp:coreProperties>
</file>